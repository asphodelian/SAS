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4BEC" w14:textId="22B14581" w:rsidR="00775CE8" w:rsidRDefault="008C46AB" w:rsidP="00E233DE">
      <w:r>
        <w:t>Math 338</w:t>
      </w:r>
      <w:r w:rsidR="00775CE8">
        <w:tab/>
      </w:r>
      <w:r w:rsidR="00775CE8">
        <w:tab/>
      </w:r>
      <w:r w:rsidR="00926E13">
        <w:t xml:space="preserve">        </w:t>
      </w:r>
      <w:r w:rsidR="00775CE8">
        <w:tab/>
      </w:r>
      <w:r w:rsidR="00775CE8">
        <w:tab/>
      </w:r>
      <w:r w:rsidR="00DF1AF9">
        <w:tab/>
      </w:r>
      <w:r w:rsidR="00DF1AF9">
        <w:tab/>
      </w:r>
      <w:r w:rsidR="00775CE8">
        <w:tab/>
      </w:r>
      <w:r w:rsidR="00775CE8">
        <w:tab/>
      </w:r>
      <w:r w:rsidR="00FE1FF1">
        <w:t xml:space="preserve">   </w:t>
      </w:r>
      <w:r w:rsidR="00775CE8">
        <w:t>Name</w:t>
      </w:r>
      <w:r w:rsidR="00FE1FF1">
        <w:t>: Gabrielle Salamanca</w:t>
      </w:r>
    </w:p>
    <w:p w14:paraId="5A608B7A" w14:textId="77777777" w:rsidR="00716BBA" w:rsidRDefault="00775CE8" w:rsidP="00247BD1">
      <w:pPr>
        <w:pBdr>
          <w:bottom w:val="single" w:sz="12" w:space="1" w:color="auto"/>
        </w:pBdr>
      </w:pPr>
      <w:r>
        <w:t>Kafai – HW</w:t>
      </w:r>
      <w:r w:rsidR="004D1826">
        <w:t xml:space="preserve"> </w:t>
      </w:r>
      <w:r w:rsidR="00917BA6">
        <w:t>5</w:t>
      </w:r>
      <w:r>
        <w:tab/>
      </w:r>
      <w:r>
        <w:tab/>
        <w:t xml:space="preserve">      </w:t>
      </w:r>
      <w:r w:rsidR="00926E13">
        <w:tab/>
        <w:t xml:space="preserve"> </w:t>
      </w:r>
      <w:r w:rsidR="00AE15AB">
        <w:t xml:space="preserve">          </w:t>
      </w:r>
      <w:r w:rsidR="00926E13">
        <w:t xml:space="preserve">     </w:t>
      </w:r>
      <w:r w:rsidR="00E233DE">
        <w:t xml:space="preserve">  </w:t>
      </w:r>
    </w:p>
    <w:p w14:paraId="44D3B324" w14:textId="77777777" w:rsidR="009800C1" w:rsidRDefault="009800C1"/>
    <w:p w14:paraId="088C5488" w14:textId="77777777" w:rsidR="002A088A" w:rsidRDefault="002A088A">
      <w:r>
        <w:t>We have three data sets, ONE, TWO, and THREE. Each data set contains the variables:</w:t>
      </w:r>
    </w:p>
    <w:p w14:paraId="0A93A0D4" w14:textId="77777777" w:rsidR="002A088A" w:rsidRDefault="002A088A">
      <w:r>
        <w:t>ID</w:t>
      </w:r>
      <w:r w:rsidR="00FB33A7">
        <w:t xml:space="preserve"> (IDNUM in data set TWO)</w:t>
      </w:r>
    </w:p>
    <w:p w14:paraId="5C8D9A10" w14:textId="77777777" w:rsidR="002A088A" w:rsidRDefault="002A088A">
      <w:r>
        <w:t>SEX</w:t>
      </w:r>
    </w:p>
    <w:p w14:paraId="3F5C48BB" w14:textId="77777777" w:rsidR="002A088A" w:rsidRDefault="002A088A">
      <w:r>
        <w:t>DOB</w:t>
      </w:r>
    </w:p>
    <w:p w14:paraId="525EFD82" w14:textId="77777777" w:rsidR="002A088A" w:rsidRDefault="002A088A">
      <w:r>
        <w:t>SALARY</w:t>
      </w:r>
    </w:p>
    <w:p w14:paraId="21303A52" w14:textId="77777777" w:rsidR="002A088A" w:rsidRDefault="002A088A"/>
    <w:p w14:paraId="523A2A50" w14:textId="77777777" w:rsidR="002A088A" w:rsidRDefault="002A088A">
      <w:r>
        <w:t>In addition, data set TWO contains TAXRATE and WITHHOLD; data set THREE contains HEIGHT and WEIGHT.</w:t>
      </w:r>
    </w:p>
    <w:p w14:paraId="1C7626B1" w14:textId="77777777" w:rsidR="00FB33A7" w:rsidRDefault="00FB33A7"/>
    <w:p w14:paraId="7BB70FCA" w14:textId="77777777" w:rsidR="00FB33A7" w:rsidRDefault="00FB33A7" w:rsidP="00FB33A7">
      <w:pPr>
        <w:numPr>
          <w:ilvl w:val="0"/>
          <w:numId w:val="30"/>
        </w:numPr>
      </w:pPr>
      <w:r>
        <w:t>Write a program to create a single SAS data set ALL which combines the observations from data sets ONE, TWO, and THREE and contains the variables ID, DOB, and SALARY.</w:t>
      </w:r>
    </w:p>
    <w:p w14:paraId="38E5C121" w14:textId="77777777" w:rsidR="00FB33A7" w:rsidRDefault="00FB33A7" w:rsidP="00FB33A7">
      <w:pPr>
        <w:numPr>
          <w:ilvl w:val="0"/>
          <w:numId w:val="30"/>
        </w:numPr>
      </w:pPr>
      <w:r>
        <w:t>Write a program to create a new SAS data set for those people born on or before January 1, 1960, and who earn $50,000 or more per year.</w:t>
      </w:r>
    </w:p>
    <w:p w14:paraId="612ED57E" w14:textId="77777777" w:rsidR="00FB33A7" w:rsidRDefault="00FB33A7" w:rsidP="00FB33A7"/>
    <w:p w14:paraId="5CC1400D" w14:textId="77777777" w:rsidR="00FB33A7" w:rsidRDefault="00FB33A7" w:rsidP="00FB33A7">
      <w:r>
        <w:t>ONE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33A7" w14:paraId="7E5B30E0" w14:textId="77777777" w:rsidTr="00FB33A7">
        <w:tc>
          <w:tcPr>
            <w:tcW w:w="2394" w:type="dxa"/>
          </w:tcPr>
          <w:p w14:paraId="7CC32788" w14:textId="77777777" w:rsidR="00FB33A7" w:rsidRDefault="00FB33A7" w:rsidP="00FB33A7">
            <w:r>
              <w:t>ID</w:t>
            </w:r>
          </w:p>
        </w:tc>
        <w:tc>
          <w:tcPr>
            <w:tcW w:w="2394" w:type="dxa"/>
          </w:tcPr>
          <w:p w14:paraId="65D0936D" w14:textId="77777777" w:rsidR="00FB33A7" w:rsidRDefault="00FB33A7" w:rsidP="00FB33A7">
            <w:r>
              <w:t>SEX</w:t>
            </w:r>
          </w:p>
        </w:tc>
        <w:tc>
          <w:tcPr>
            <w:tcW w:w="2394" w:type="dxa"/>
          </w:tcPr>
          <w:p w14:paraId="0DB4A2BA" w14:textId="77777777" w:rsidR="00FB33A7" w:rsidRDefault="00FB33A7" w:rsidP="00FB33A7">
            <w:r>
              <w:t>DOB</w:t>
            </w:r>
          </w:p>
        </w:tc>
        <w:tc>
          <w:tcPr>
            <w:tcW w:w="2394" w:type="dxa"/>
          </w:tcPr>
          <w:p w14:paraId="65D38326" w14:textId="77777777" w:rsidR="00FB33A7" w:rsidRDefault="00FB33A7" w:rsidP="00FB33A7">
            <w:r>
              <w:t>SALARY</w:t>
            </w:r>
          </w:p>
        </w:tc>
      </w:tr>
      <w:tr w:rsidR="00FB33A7" w14:paraId="7237DBFB" w14:textId="77777777" w:rsidTr="00FB33A7">
        <w:tc>
          <w:tcPr>
            <w:tcW w:w="2394" w:type="dxa"/>
          </w:tcPr>
          <w:p w14:paraId="0B6F0D0B" w14:textId="77777777" w:rsidR="00FB33A7" w:rsidRDefault="000D0C15" w:rsidP="00FB33A7">
            <w:r>
              <w:t>0</w:t>
            </w:r>
            <w:r w:rsidR="00FB33A7">
              <w:t>1</w:t>
            </w:r>
          </w:p>
        </w:tc>
        <w:tc>
          <w:tcPr>
            <w:tcW w:w="2394" w:type="dxa"/>
          </w:tcPr>
          <w:p w14:paraId="3E5428A7" w14:textId="77777777" w:rsidR="00FB33A7" w:rsidRDefault="00FB33A7" w:rsidP="00FB33A7">
            <w:r>
              <w:t>M</w:t>
            </w:r>
          </w:p>
        </w:tc>
        <w:tc>
          <w:tcPr>
            <w:tcW w:w="2394" w:type="dxa"/>
          </w:tcPr>
          <w:p w14:paraId="3DA85759" w14:textId="77777777" w:rsidR="00FB33A7" w:rsidRDefault="00FB33A7" w:rsidP="00FB33A7">
            <w:r>
              <w:t>10/21/46</w:t>
            </w:r>
          </w:p>
        </w:tc>
        <w:tc>
          <w:tcPr>
            <w:tcW w:w="2394" w:type="dxa"/>
          </w:tcPr>
          <w:p w14:paraId="7E2BD283" w14:textId="77777777" w:rsidR="00FB33A7" w:rsidRDefault="00FB33A7" w:rsidP="00FB33A7">
            <w:r>
              <w:t>70000</w:t>
            </w:r>
          </w:p>
        </w:tc>
      </w:tr>
      <w:tr w:rsidR="00FB33A7" w14:paraId="52477EE2" w14:textId="77777777" w:rsidTr="00FB33A7">
        <w:tc>
          <w:tcPr>
            <w:tcW w:w="2394" w:type="dxa"/>
          </w:tcPr>
          <w:p w14:paraId="63FF17B4" w14:textId="77777777" w:rsidR="00FB33A7" w:rsidRDefault="000D0C15" w:rsidP="00FB33A7">
            <w:r>
              <w:t>0</w:t>
            </w:r>
            <w:r w:rsidR="00FB33A7">
              <w:t>2</w:t>
            </w:r>
          </w:p>
        </w:tc>
        <w:tc>
          <w:tcPr>
            <w:tcW w:w="2394" w:type="dxa"/>
          </w:tcPr>
          <w:p w14:paraId="4C3D4768" w14:textId="77777777" w:rsidR="00FB33A7" w:rsidRDefault="00FB33A7" w:rsidP="00FB33A7">
            <w:r>
              <w:t>F</w:t>
            </w:r>
          </w:p>
        </w:tc>
        <w:tc>
          <w:tcPr>
            <w:tcW w:w="2394" w:type="dxa"/>
          </w:tcPr>
          <w:p w14:paraId="65E933A6" w14:textId="77777777" w:rsidR="00FB33A7" w:rsidRDefault="00FB33A7" w:rsidP="00FB33A7">
            <w:r>
              <w:t>11/01/55</w:t>
            </w:r>
          </w:p>
        </w:tc>
        <w:tc>
          <w:tcPr>
            <w:tcW w:w="2394" w:type="dxa"/>
          </w:tcPr>
          <w:p w14:paraId="3E6F6376" w14:textId="77777777" w:rsidR="00FB33A7" w:rsidRDefault="00FB33A7" w:rsidP="00FB33A7">
            <w:r>
              <w:t>68000</w:t>
            </w:r>
          </w:p>
        </w:tc>
      </w:tr>
      <w:tr w:rsidR="00FB33A7" w14:paraId="30F73B9A" w14:textId="77777777" w:rsidTr="00FB33A7">
        <w:tc>
          <w:tcPr>
            <w:tcW w:w="2394" w:type="dxa"/>
          </w:tcPr>
          <w:p w14:paraId="1BDB75DA" w14:textId="77777777" w:rsidR="00FB33A7" w:rsidRDefault="000D0C15" w:rsidP="00FB33A7">
            <w:r>
              <w:t>0</w:t>
            </w:r>
            <w:r w:rsidR="00FB33A7">
              <w:t>7</w:t>
            </w:r>
          </w:p>
        </w:tc>
        <w:tc>
          <w:tcPr>
            <w:tcW w:w="2394" w:type="dxa"/>
          </w:tcPr>
          <w:p w14:paraId="4D44E630" w14:textId="77777777" w:rsidR="00FB33A7" w:rsidRDefault="00FB33A7" w:rsidP="00FB33A7">
            <w:r>
              <w:t>M</w:t>
            </w:r>
          </w:p>
        </w:tc>
        <w:tc>
          <w:tcPr>
            <w:tcW w:w="2394" w:type="dxa"/>
          </w:tcPr>
          <w:p w14:paraId="673FAFE7" w14:textId="77777777" w:rsidR="00FB33A7" w:rsidRDefault="00FB33A7" w:rsidP="00FB33A7">
            <w:r>
              <w:t>01/27/59</w:t>
            </w:r>
          </w:p>
        </w:tc>
        <w:tc>
          <w:tcPr>
            <w:tcW w:w="2394" w:type="dxa"/>
          </w:tcPr>
          <w:p w14:paraId="114C2369" w14:textId="77777777" w:rsidR="00FB33A7" w:rsidRDefault="00FB33A7" w:rsidP="00FB33A7">
            <w:r>
              <w:t>47000</w:t>
            </w:r>
          </w:p>
        </w:tc>
      </w:tr>
    </w:tbl>
    <w:p w14:paraId="17B64F3A" w14:textId="77777777" w:rsidR="00FB33A7" w:rsidRDefault="00FB33A7" w:rsidP="00FB33A7"/>
    <w:p w14:paraId="480A1419" w14:textId="77777777" w:rsidR="00FB33A7" w:rsidRDefault="00FB33A7" w:rsidP="00FB33A7"/>
    <w:p w14:paraId="45B1ED7B" w14:textId="77777777" w:rsidR="00FB33A7" w:rsidRDefault="00FB33A7" w:rsidP="00FB33A7">
      <w:r>
        <w:t>TWO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B33A7" w14:paraId="2274FDFE" w14:textId="77777777" w:rsidTr="00FB33A7">
        <w:tc>
          <w:tcPr>
            <w:tcW w:w="1596" w:type="dxa"/>
          </w:tcPr>
          <w:p w14:paraId="55F05ED3" w14:textId="77777777" w:rsidR="00FB33A7" w:rsidRDefault="00FB33A7" w:rsidP="00FB33A7">
            <w:r>
              <w:t>IDNUM</w:t>
            </w:r>
          </w:p>
        </w:tc>
        <w:tc>
          <w:tcPr>
            <w:tcW w:w="1596" w:type="dxa"/>
          </w:tcPr>
          <w:p w14:paraId="0172A803" w14:textId="77777777" w:rsidR="00FB33A7" w:rsidRDefault="00FB33A7" w:rsidP="00FB33A7">
            <w:r>
              <w:t>SEX</w:t>
            </w:r>
          </w:p>
        </w:tc>
        <w:tc>
          <w:tcPr>
            <w:tcW w:w="1596" w:type="dxa"/>
          </w:tcPr>
          <w:p w14:paraId="26A42906" w14:textId="77777777" w:rsidR="00FB33A7" w:rsidRDefault="00FB33A7" w:rsidP="00FB33A7">
            <w:r>
              <w:t>DOB</w:t>
            </w:r>
          </w:p>
        </w:tc>
        <w:tc>
          <w:tcPr>
            <w:tcW w:w="1596" w:type="dxa"/>
          </w:tcPr>
          <w:p w14:paraId="02C68BEC" w14:textId="77777777" w:rsidR="00FB33A7" w:rsidRDefault="00FB33A7" w:rsidP="00FB33A7">
            <w:r>
              <w:t>SALARY</w:t>
            </w:r>
          </w:p>
        </w:tc>
        <w:tc>
          <w:tcPr>
            <w:tcW w:w="1596" w:type="dxa"/>
          </w:tcPr>
          <w:p w14:paraId="15F29951" w14:textId="77777777" w:rsidR="00FB33A7" w:rsidRDefault="00FB33A7" w:rsidP="00FB33A7">
            <w:r>
              <w:t>TAXRATE</w:t>
            </w:r>
          </w:p>
        </w:tc>
        <w:tc>
          <w:tcPr>
            <w:tcW w:w="1596" w:type="dxa"/>
          </w:tcPr>
          <w:p w14:paraId="16F07995" w14:textId="77777777" w:rsidR="00FB33A7" w:rsidRDefault="00FB33A7" w:rsidP="00FB33A7">
            <w:r>
              <w:t>WITHHOLD</w:t>
            </w:r>
          </w:p>
        </w:tc>
      </w:tr>
      <w:tr w:rsidR="00FB33A7" w14:paraId="17EF25E3" w14:textId="77777777" w:rsidTr="00FB33A7">
        <w:tc>
          <w:tcPr>
            <w:tcW w:w="1596" w:type="dxa"/>
          </w:tcPr>
          <w:p w14:paraId="7D40C596" w14:textId="77777777" w:rsidR="00FB33A7" w:rsidRDefault="000D0C15" w:rsidP="00FB33A7">
            <w:r>
              <w:t>0</w:t>
            </w:r>
            <w:r w:rsidR="00FB33A7">
              <w:t>3</w:t>
            </w:r>
          </w:p>
        </w:tc>
        <w:tc>
          <w:tcPr>
            <w:tcW w:w="1596" w:type="dxa"/>
          </w:tcPr>
          <w:p w14:paraId="38E8F88D" w14:textId="77777777" w:rsidR="00FB33A7" w:rsidRDefault="00FB33A7" w:rsidP="00FB33A7">
            <w:r>
              <w:t>F</w:t>
            </w:r>
          </w:p>
        </w:tc>
        <w:tc>
          <w:tcPr>
            <w:tcW w:w="1596" w:type="dxa"/>
          </w:tcPr>
          <w:p w14:paraId="5C940E6A" w14:textId="77777777" w:rsidR="00FB33A7" w:rsidRDefault="00FB33A7" w:rsidP="00FB33A7">
            <w:r>
              <w:t>01/01/33</w:t>
            </w:r>
          </w:p>
        </w:tc>
        <w:tc>
          <w:tcPr>
            <w:tcW w:w="1596" w:type="dxa"/>
          </w:tcPr>
          <w:p w14:paraId="36F9E681" w14:textId="77777777" w:rsidR="00FB33A7" w:rsidRDefault="00FB33A7" w:rsidP="00FB33A7">
            <w:r>
              <w:t>78000</w:t>
            </w:r>
          </w:p>
        </w:tc>
        <w:tc>
          <w:tcPr>
            <w:tcW w:w="1596" w:type="dxa"/>
          </w:tcPr>
          <w:p w14:paraId="2C0CAF37" w14:textId="77777777" w:rsidR="00FB33A7" w:rsidRDefault="00FB33A7" w:rsidP="00FB33A7">
            <w:r>
              <w:t>0.36</w:t>
            </w:r>
          </w:p>
        </w:tc>
        <w:tc>
          <w:tcPr>
            <w:tcW w:w="1596" w:type="dxa"/>
          </w:tcPr>
          <w:p w14:paraId="7DAAAE56" w14:textId="77777777" w:rsidR="00FB33A7" w:rsidRDefault="00FB33A7" w:rsidP="00FB33A7">
            <w:r>
              <w:t>23000</w:t>
            </w:r>
          </w:p>
        </w:tc>
      </w:tr>
      <w:tr w:rsidR="00FB33A7" w14:paraId="183326EE" w14:textId="77777777" w:rsidTr="00FB33A7">
        <w:tc>
          <w:tcPr>
            <w:tcW w:w="1596" w:type="dxa"/>
          </w:tcPr>
          <w:p w14:paraId="4C8D26B1" w14:textId="77777777" w:rsidR="00FB33A7" w:rsidRDefault="000D0C15" w:rsidP="00FB33A7">
            <w:r>
              <w:t>0</w:t>
            </w:r>
            <w:r w:rsidR="00FB33A7">
              <w:t>5</w:t>
            </w:r>
          </w:p>
        </w:tc>
        <w:tc>
          <w:tcPr>
            <w:tcW w:w="1596" w:type="dxa"/>
          </w:tcPr>
          <w:p w14:paraId="5E123B1A" w14:textId="77777777" w:rsidR="00FB33A7" w:rsidRDefault="00FB33A7" w:rsidP="00FB33A7">
            <w:r>
              <w:t>M</w:t>
            </w:r>
          </w:p>
        </w:tc>
        <w:tc>
          <w:tcPr>
            <w:tcW w:w="1596" w:type="dxa"/>
          </w:tcPr>
          <w:p w14:paraId="7C723660" w14:textId="77777777" w:rsidR="00FB33A7" w:rsidRDefault="00FB33A7" w:rsidP="00FB33A7">
            <w:r>
              <w:t>03/07/29</w:t>
            </w:r>
          </w:p>
        </w:tc>
        <w:tc>
          <w:tcPr>
            <w:tcW w:w="1596" w:type="dxa"/>
          </w:tcPr>
          <w:p w14:paraId="449CEA39" w14:textId="77777777" w:rsidR="00FB33A7" w:rsidRDefault="00FB33A7" w:rsidP="00FB33A7">
            <w:r>
              <w:t>37000</w:t>
            </w:r>
          </w:p>
        </w:tc>
        <w:tc>
          <w:tcPr>
            <w:tcW w:w="1596" w:type="dxa"/>
          </w:tcPr>
          <w:p w14:paraId="52D27588" w14:textId="77777777" w:rsidR="00FB33A7" w:rsidRDefault="00FB33A7" w:rsidP="00FB33A7">
            <w:r>
              <w:t>0.25</w:t>
            </w:r>
          </w:p>
        </w:tc>
        <w:tc>
          <w:tcPr>
            <w:tcW w:w="1596" w:type="dxa"/>
          </w:tcPr>
          <w:p w14:paraId="6EF3C0AA" w14:textId="77777777" w:rsidR="00FB33A7" w:rsidRDefault="00FB33A7" w:rsidP="00FB33A7">
            <w:r>
              <w:t>9000</w:t>
            </w:r>
          </w:p>
        </w:tc>
      </w:tr>
    </w:tbl>
    <w:p w14:paraId="7D6944F6" w14:textId="77777777" w:rsidR="00FB33A7" w:rsidRDefault="00FB33A7" w:rsidP="00FB33A7"/>
    <w:p w14:paraId="4A877CAA" w14:textId="77777777" w:rsidR="00FB33A7" w:rsidRDefault="00FB33A7" w:rsidP="00FB33A7"/>
    <w:p w14:paraId="4AC663CB" w14:textId="77777777" w:rsidR="00FB33A7" w:rsidRDefault="00FB33A7" w:rsidP="00FB33A7">
      <w:r>
        <w:t>THREE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B33A7" w14:paraId="5AEA79B1" w14:textId="77777777" w:rsidTr="00FB33A7">
        <w:tc>
          <w:tcPr>
            <w:tcW w:w="1596" w:type="dxa"/>
          </w:tcPr>
          <w:p w14:paraId="37EF3B03" w14:textId="77777777" w:rsidR="00FB33A7" w:rsidRDefault="00FB33A7" w:rsidP="00FB33A7">
            <w:r>
              <w:t>ID</w:t>
            </w:r>
          </w:p>
        </w:tc>
        <w:tc>
          <w:tcPr>
            <w:tcW w:w="1596" w:type="dxa"/>
          </w:tcPr>
          <w:p w14:paraId="6FB7BAE1" w14:textId="77777777" w:rsidR="00FB33A7" w:rsidRDefault="00FB33A7" w:rsidP="00FB33A7">
            <w:r>
              <w:t>SEX</w:t>
            </w:r>
          </w:p>
        </w:tc>
        <w:tc>
          <w:tcPr>
            <w:tcW w:w="1596" w:type="dxa"/>
          </w:tcPr>
          <w:p w14:paraId="76892CF1" w14:textId="77777777" w:rsidR="00FB33A7" w:rsidRDefault="00FB33A7" w:rsidP="00FB33A7">
            <w:r>
              <w:t>DOB</w:t>
            </w:r>
          </w:p>
        </w:tc>
        <w:tc>
          <w:tcPr>
            <w:tcW w:w="1596" w:type="dxa"/>
          </w:tcPr>
          <w:p w14:paraId="078E0647" w14:textId="77777777" w:rsidR="00FB33A7" w:rsidRDefault="00FB33A7" w:rsidP="00FB33A7">
            <w:r>
              <w:t>SALARY</w:t>
            </w:r>
          </w:p>
        </w:tc>
        <w:tc>
          <w:tcPr>
            <w:tcW w:w="1596" w:type="dxa"/>
          </w:tcPr>
          <w:p w14:paraId="6E93747B" w14:textId="77777777" w:rsidR="00FB33A7" w:rsidRDefault="00FB33A7" w:rsidP="00FB33A7">
            <w:r>
              <w:t>HEIGHT</w:t>
            </w:r>
          </w:p>
        </w:tc>
        <w:tc>
          <w:tcPr>
            <w:tcW w:w="1596" w:type="dxa"/>
          </w:tcPr>
          <w:p w14:paraId="29E896B5" w14:textId="77777777" w:rsidR="00FB33A7" w:rsidRDefault="00FB33A7" w:rsidP="00FB33A7">
            <w:r>
              <w:t>WEIGHT</w:t>
            </w:r>
          </w:p>
        </w:tc>
      </w:tr>
      <w:tr w:rsidR="00FB33A7" w14:paraId="0A6BA63E" w14:textId="77777777" w:rsidTr="00FB33A7">
        <w:tc>
          <w:tcPr>
            <w:tcW w:w="1596" w:type="dxa"/>
          </w:tcPr>
          <w:p w14:paraId="704B5044" w14:textId="77777777" w:rsidR="00FB33A7" w:rsidRDefault="000D0C15" w:rsidP="00FB33A7">
            <w:r>
              <w:t>0</w:t>
            </w:r>
            <w:r w:rsidR="00FB33A7">
              <w:t>4</w:t>
            </w:r>
          </w:p>
        </w:tc>
        <w:tc>
          <w:tcPr>
            <w:tcW w:w="1596" w:type="dxa"/>
          </w:tcPr>
          <w:p w14:paraId="14534029" w14:textId="77777777" w:rsidR="00FB33A7" w:rsidRDefault="00FB33A7" w:rsidP="00FB33A7">
            <w:r>
              <w:t>M</w:t>
            </w:r>
          </w:p>
        </w:tc>
        <w:tc>
          <w:tcPr>
            <w:tcW w:w="1596" w:type="dxa"/>
          </w:tcPr>
          <w:p w14:paraId="58D11752" w14:textId="77777777" w:rsidR="00FB33A7" w:rsidRDefault="00FB33A7" w:rsidP="00FB33A7">
            <w:r>
              <w:t>10/23/49</w:t>
            </w:r>
          </w:p>
        </w:tc>
        <w:tc>
          <w:tcPr>
            <w:tcW w:w="1596" w:type="dxa"/>
          </w:tcPr>
          <w:p w14:paraId="687887FE" w14:textId="77777777" w:rsidR="00FB33A7" w:rsidRDefault="00FB33A7" w:rsidP="00FB33A7">
            <w:r>
              <w:t>65000</w:t>
            </w:r>
          </w:p>
        </w:tc>
        <w:tc>
          <w:tcPr>
            <w:tcW w:w="1596" w:type="dxa"/>
          </w:tcPr>
          <w:p w14:paraId="730607FE" w14:textId="77777777" w:rsidR="00FB33A7" w:rsidRDefault="00FB33A7" w:rsidP="00FB33A7">
            <w:r>
              <w:t>68</w:t>
            </w:r>
          </w:p>
        </w:tc>
        <w:tc>
          <w:tcPr>
            <w:tcW w:w="1596" w:type="dxa"/>
          </w:tcPr>
          <w:p w14:paraId="496D8A9E" w14:textId="77777777" w:rsidR="00FB33A7" w:rsidRDefault="00FB33A7" w:rsidP="00FB33A7">
            <w:r>
              <w:t>158</w:t>
            </w:r>
          </w:p>
        </w:tc>
      </w:tr>
      <w:tr w:rsidR="00FB33A7" w14:paraId="05524761" w14:textId="77777777" w:rsidTr="00FB33A7">
        <w:tc>
          <w:tcPr>
            <w:tcW w:w="1596" w:type="dxa"/>
          </w:tcPr>
          <w:p w14:paraId="5ED56001" w14:textId="77777777" w:rsidR="00FB33A7" w:rsidRDefault="000D0C15" w:rsidP="00FB33A7">
            <w:r>
              <w:t>0</w:t>
            </w:r>
            <w:r w:rsidR="00FB33A7">
              <w:t>6</w:t>
            </w:r>
          </w:p>
        </w:tc>
        <w:tc>
          <w:tcPr>
            <w:tcW w:w="1596" w:type="dxa"/>
          </w:tcPr>
          <w:p w14:paraId="3AD0EB24" w14:textId="77777777" w:rsidR="00FB33A7" w:rsidRDefault="00FB33A7" w:rsidP="00FB33A7">
            <w:r>
              <w:t>F</w:t>
            </w:r>
          </w:p>
        </w:tc>
        <w:tc>
          <w:tcPr>
            <w:tcW w:w="1596" w:type="dxa"/>
          </w:tcPr>
          <w:p w14:paraId="7BD9A9AD" w14:textId="77777777" w:rsidR="00FB33A7" w:rsidRDefault="00FB33A7" w:rsidP="00FB33A7">
            <w:r>
              <w:t>07/04/65</w:t>
            </w:r>
          </w:p>
        </w:tc>
        <w:tc>
          <w:tcPr>
            <w:tcW w:w="1596" w:type="dxa"/>
          </w:tcPr>
          <w:p w14:paraId="684F5DBD" w14:textId="77777777" w:rsidR="00FB33A7" w:rsidRDefault="00FB33A7" w:rsidP="00FB33A7">
            <w:r>
              <w:t>55000</w:t>
            </w:r>
          </w:p>
        </w:tc>
        <w:tc>
          <w:tcPr>
            <w:tcW w:w="1596" w:type="dxa"/>
          </w:tcPr>
          <w:p w14:paraId="47CBFA4B" w14:textId="77777777" w:rsidR="00FB33A7" w:rsidRDefault="00FB33A7" w:rsidP="00FB33A7">
            <w:r>
              <w:t>74</w:t>
            </w:r>
          </w:p>
        </w:tc>
        <w:tc>
          <w:tcPr>
            <w:tcW w:w="1596" w:type="dxa"/>
          </w:tcPr>
          <w:p w14:paraId="774DF8E4" w14:textId="77777777" w:rsidR="00FB33A7" w:rsidRDefault="00FB33A7" w:rsidP="00FB33A7">
            <w:r>
              <w:t>202</w:t>
            </w:r>
          </w:p>
        </w:tc>
      </w:tr>
    </w:tbl>
    <w:p w14:paraId="40891427" w14:textId="5051B5C3" w:rsidR="00FB33A7" w:rsidRDefault="00FB33A7" w:rsidP="00FB33A7"/>
    <w:p w14:paraId="69B6D28D" w14:textId="25B86DD3" w:rsidR="00182432" w:rsidRDefault="00182432" w:rsidP="00FB33A7"/>
    <w:p w14:paraId="2F5A0222" w14:textId="2B109AF5" w:rsidR="00182432" w:rsidRDefault="00182432" w:rsidP="00FB33A7"/>
    <w:p w14:paraId="37158338" w14:textId="4F57C97E" w:rsidR="00182432" w:rsidRDefault="00182432" w:rsidP="00FB33A7"/>
    <w:p w14:paraId="75D9D1EB" w14:textId="40571AD5" w:rsidR="00182432" w:rsidRDefault="00182432" w:rsidP="00FB33A7"/>
    <w:p w14:paraId="68AD3DF6" w14:textId="592EE560" w:rsidR="00182432" w:rsidRDefault="00182432" w:rsidP="00FB33A7"/>
    <w:p w14:paraId="77227A00" w14:textId="00AF41F2" w:rsidR="00182432" w:rsidRDefault="00182432" w:rsidP="00FB33A7"/>
    <w:p w14:paraId="5E81A2C6" w14:textId="2E4E792C" w:rsidR="00182432" w:rsidRDefault="00182432" w:rsidP="00FB33A7"/>
    <w:p w14:paraId="138B59DD" w14:textId="640334B2" w:rsidR="00182432" w:rsidRDefault="00182432" w:rsidP="00FB33A7"/>
    <w:p w14:paraId="6A098074" w14:textId="0991E2A5" w:rsidR="00182432" w:rsidRDefault="00182432" w:rsidP="00FB33A7"/>
    <w:p w14:paraId="3CB09B20" w14:textId="5E3BE387" w:rsidR="00182432" w:rsidRDefault="00182432" w:rsidP="00FB33A7"/>
    <w:p w14:paraId="3A94A821" w14:textId="7402DE04" w:rsidR="00182432" w:rsidRDefault="00182432" w:rsidP="00FB33A7"/>
    <w:p w14:paraId="2D0C2C1A" w14:textId="4704A39B" w:rsidR="00182432" w:rsidRDefault="00182432" w:rsidP="00FB33A7"/>
    <w:p w14:paraId="18055A10" w14:textId="205CC8BE" w:rsidR="00182432" w:rsidRDefault="00182432" w:rsidP="00FB33A7"/>
    <w:p w14:paraId="228DEBF4" w14:textId="39A1BBB2" w:rsidR="00182432" w:rsidRDefault="00182432" w:rsidP="00FB33A7"/>
    <w:p w14:paraId="0CAA5D28" w14:textId="7EC47190" w:rsidR="00182432" w:rsidRDefault="00182432" w:rsidP="00FB33A7"/>
    <w:p w14:paraId="0446D3E1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/***HW 5***Gabrielle Salamanca***/</w:t>
      </w:r>
    </w:p>
    <w:p w14:paraId="2C3B0E8B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A9BFFD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datain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'\\Client\D$\M338 SAS\Data Files'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37306A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14:paraId="4F4934BD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791585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3B6782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'\\Client\D$\M338 SAS\Data Files\one.txt'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FEB80D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Sex $ DOB Salary;</w:t>
      </w:r>
    </w:p>
    <w:p w14:paraId="41E78BB0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E6A4EB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51BE3D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TWO;</w:t>
      </w:r>
    </w:p>
    <w:p w14:paraId="33FBEF2C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13299F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30B344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'\\Client\D$\M338 SAS\Data Files\two.txt'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5A373A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Sex $ DOB Salary Taxrate Withhold;</w:t>
      </w:r>
    </w:p>
    <w:p w14:paraId="4405B244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94C0D5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B674F5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THREE;</w:t>
      </w:r>
    </w:p>
    <w:p w14:paraId="54B1C314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95BB92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4999B3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'\\Client\D$\M338 SAS\Data Files\three.txt'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9A0A57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Sex $ DOB Salary Height Weight;</w:t>
      </w:r>
    </w:p>
    <w:p w14:paraId="778BB326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64A946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BEAEA2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/***HW 5.A***Gabrielle Salamanca***/</w:t>
      </w:r>
    </w:p>
    <w:p w14:paraId="4B3E4C46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14:paraId="300107F3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 TWO THREE;</w:t>
      </w:r>
    </w:p>
    <w:p w14:paraId="329ACC0C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Sex $ DOB Salary;</w:t>
      </w:r>
    </w:p>
    <w:p w14:paraId="7792A8DF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655BE9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83DEDF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6D09FA0F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CB049D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7CDBEB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0D9AE5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DOB Salary;</w:t>
      </w:r>
    </w:p>
    <w:p w14:paraId="0AFBF27A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z2.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14:paraId="7E91D708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F34E42" w14:textId="4373D8B1" w:rsidR="00182432" w:rsidRDefault="00182432" w:rsidP="00182432">
      <w:pPr>
        <w:autoSpaceDE w:val="0"/>
        <w:autoSpaceDN w:val="0"/>
        <w:adjustRightInd w:val="0"/>
        <w:rPr>
          <w:ins w:id="0" w:author="Gabrielle Salamanca" w:date="2021-04-17T17:56:00Z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4CCB40" w14:textId="77777777" w:rsidR="00182432" w:rsidRDefault="00182432" w:rsidP="001824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9B3251" w14:textId="0A49E444" w:rsidR="00182432" w:rsidRDefault="00182432" w:rsidP="00182432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pict w14:anchorId="7340715D">
          <v:shape id="_x0000_i1026" type="#_x0000_t75" style="width:248.25pt;height:66.75pt">
            <v:imagedata r:id="rId5" o:title=""/>
          </v:shape>
        </w:pict>
      </w:r>
    </w:p>
    <w:p w14:paraId="6B49AFF1" w14:textId="77777777" w:rsidR="00182432" w:rsidRDefault="00182432" w:rsidP="00182432">
      <w:pPr>
        <w:autoSpaceDE w:val="0"/>
        <w:autoSpaceDN w:val="0"/>
        <w:adjustRightInd w:val="0"/>
        <w:rPr>
          <w:ins w:id="1" w:author="Gabrielle Salamanca" w:date="2021-04-17T17:56:00Z"/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3C54D0F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/***HW 5.B***Gabrielle Salamanca***/</w:t>
      </w:r>
    </w:p>
    <w:p w14:paraId="4329F238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datain.after datain.before;</w:t>
      </w:r>
    </w:p>
    <w:p w14:paraId="3B3E29E8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DA81C5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14:paraId="0BB15044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datain.before;</w:t>
      </w:r>
    </w:p>
    <w:p w14:paraId="2C60F12F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datain.after;</w:t>
      </w:r>
    </w:p>
    <w:p w14:paraId="1E115F8F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8BAF5E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D36863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datain.before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58837E" w14:textId="77777777" w:rsidR="00895825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'HW 5.B: Gabrielle Salamanca'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47845" w14:textId="7BB95754" w:rsidR="00182432" w:rsidRDefault="00895825" w:rsidP="0089582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18243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/*********/</w:t>
      </w:r>
    </w:p>
    <w:p w14:paraId="51459DB1" w14:textId="44D6DA4A" w:rsidR="00182432" w:rsidRDefault="00182432" w:rsidP="00182432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</w:p>
    <w:sectPr w:rsidR="00182432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00F0"/>
    <w:multiLevelType w:val="hybridMultilevel"/>
    <w:tmpl w:val="6244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9"/>
  </w:num>
  <w:num w:numId="5">
    <w:abstractNumId w:val="25"/>
  </w:num>
  <w:num w:numId="6">
    <w:abstractNumId w:val="22"/>
  </w:num>
  <w:num w:numId="7">
    <w:abstractNumId w:val="18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1"/>
  </w:num>
  <w:num w:numId="29">
    <w:abstractNumId w:val="0"/>
  </w:num>
  <w:num w:numId="3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e Salamanca">
    <w15:presenceInfo w15:providerId="Windows Live" w15:userId="02fc7b328ab0c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5CE8"/>
    <w:rsid w:val="000160E7"/>
    <w:rsid w:val="00040E4F"/>
    <w:rsid w:val="00050772"/>
    <w:rsid w:val="000D0C15"/>
    <w:rsid w:val="0017225C"/>
    <w:rsid w:val="00182432"/>
    <w:rsid w:val="001842C8"/>
    <w:rsid w:val="001E0F91"/>
    <w:rsid w:val="001F33CB"/>
    <w:rsid w:val="002057B6"/>
    <w:rsid w:val="00232ED6"/>
    <w:rsid w:val="00247BD1"/>
    <w:rsid w:val="002A088A"/>
    <w:rsid w:val="002B5831"/>
    <w:rsid w:val="00330DCA"/>
    <w:rsid w:val="0033120C"/>
    <w:rsid w:val="00351D0D"/>
    <w:rsid w:val="003731BD"/>
    <w:rsid w:val="004436E4"/>
    <w:rsid w:val="00460B55"/>
    <w:rsid w:val="004D1826"/>
    <w:rsid w:val="0052019C"/>
    <w:rsid w:val="00564929"/>
    <w:rsid w:val="00716BBA"/>
    <w:rsid w:val="00751356"/>
    <w:rsid w:val="00775CE8"/>
    <w:rsid w:val="00792506"/>
    <w:rsid w:val="007D3645"/>
    <w:rsid w:val="007F419E"/>
    <w:rsid w:val="008157BD"/>
    <w:rsid w:val="00816BE8"/>
    <w:rsid w:val="00873697"/>
    <w:rsid w:val="00895825"/>
    <w:rsid w:val="008A3377"/>
    <w:rsid w:val="008B29B6"/>
    <w:rsid w:val="008C0015"/>
    <w:rsid w:val="008C46AB"/>
    <w:rsid w:val="00917BA6"/>
    <w:rsid w:val="00926E13"/>
    <w:rsid w:val="00927B81"/>
    <w:rsid w:val="00940CBC"/>
    <w:rsid w:val="0095223C"/>
    <w:rsid w:val="009800C1"/>
    <w:rsid w:val="00A840AD"/>
    <w:rsid w:val="00AB4A66"/>
    <w:rsid w:val="00AE15AB"/>
    <w:rsid w:val="00AE5B46"/>
    <w:rsid w:val="00B149D4"/>
    <w:rsid w:val="00B156D1"/>
    <w:rsid w:val="00BA34B0"/>
    <w:rsid w:val="00BB0F83"/>
    <w:rsid w:val="00BE2E34"/>
    <w:rsid w:val="00C84E92"/>
    <w:rsid w:val="00CB45AD"/>
    <w:rsid w:val="00CB5122"/>
    <w:rsid w:val="00CE39AF"/>
    <w:rsid w:val="00D40065"/>
    <w:rsid w:val="00D46AC2"/>
    <w:rsid w:val="00DF1AF9"/>
    <w:rsid w:val="00E233DE"/>
    <w:rsid w:val="00E97A69"/>
    <w:rsid w:val="00EA24DF"/>
    <w:rsid w:val="00EA3226"/>
    <w:rsid w:val="00EB68A6"/>
    <w:rsid w:val="00EF7AB2"/>
    <w:rsid w:val="00F05A79"/>
    <w:rsid w:val="00F55897"/>
    <w:rsid w:val="00F607E8"/>
    <w:rsid w:val="00FB33A7"/>
    <w:rsid w:val="00F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6069"/>
  <w15:docId w15:val="{0BDA77C6-782A-4D7E-B0ED-7D8DB766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33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Gabrielle Salamanca</cp:lastModifiedBy>
  <cp:revision>15</cp:revision>
  <cp:lastPrinted>2007-10-16T15:51:00Z</cp:lastPrinted>
  <dcterms:created xsi:type="dcterms:W3CDTF">2010-11-12T15:35:00Z</dcterms:created>
  <dcterms:modified xsi:type="dcterms:W3CDTF">2021-04-18T02:03:00Z</dcterms:modified>
</cp:coreProperties>
</file>